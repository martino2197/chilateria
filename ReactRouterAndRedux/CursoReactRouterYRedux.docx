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531F24" w:rsidP="004E1AED">
      <w:pPr>
        <w:pStyle w:val="Puesto"/>
      </w:pPr>
      <w:r w:rsidRPr="00531F24">
        <w:t>Curso de React Router y Redux</w:t>
      </w:r>
    </w:p>
    <w:p w:rsidR="00194DF6" w:rsidRDefault="00531F24">
      <w:pPr>
        <w:pStyle w:val="Ttulo1"/>
      </w:pPr>
      <w:r w:rsidRPr="00531F24">
        <w:t>¿Qué es React Router y cómo instalarlo?</w:t>
      </w:r>
    </w:p>
    <w:p w:rsidR="00531F24" w:rsidRPr="00531F24" w:rsidRDefault="00531F24" w:rsidP="00531F24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531F24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Si estás empezando la escuela de JavaScript desde este curso deberás crear una copia del repositorio de </w:t>
      </w:r>
      <w:proofErr w:type="spellStart"/>
      <w:r w:rsidRPr="00531F24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Platzi</w:t>
      </w:r>
      <w:proofErr w:type="spellEnd"/>
      <w:r w:rsidRPr="00531F24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 Video:</w:t>
      </w:r>
    </w:p>
    <w:p w:rsidR="00531F24" w:rsidRPr="00531F24" w:rsidRDefault="00531F24" w:rsidP="00531F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proofErr w:type="spellStart"/>
      <w:proofErr w:type="gramStart"/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git</w:t>
      </w:r>
      <w:proofErr w:type="spellEnd"/>
      <w:proofErr w:type="gramEnd"/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</w:t>
      </w:r>
      <w:r w:rsidRPr="00531F24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MX"/>
        </w:rPr>
        <w:t>clone</w:t>
      </w:r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</w:t>
      </w:r>
      <w:r w:rsidRPr="00531F24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val="en-US" w:eastAsia="es-MX"/>
        </w:rPr>
        <w:t>https</w:t>
      </w:r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://github.com/platzi/PlatziVideo.git</w:t>
      </w:r>
    </w:p>
    <w:p w:rsidR="00531F24" w:rsidRPr="00531F24" w:rsidRDefault="00531F24" w:rsidP="00531F24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531F24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Una vez tienes listo el repositorio vas a crear una nueva rama para trabajar en ella a lo largo del curso:</w:t>
      </w:r>
    </w:p>
    <w:p w:rsidR="00531F24" w:rsidRPr="00531F24" w:rsidRDefault="00531F24" w:rsidP="00531F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proofErr w:type="spellStart"/>
      <w:proofErr w:type="gramStart"/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git</w:t>
      </w:r>
      <w:proofErr w:type="spellEnd"/>
      <w:proofErr w:type="gramEnd"/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checkout -</w:t>
      </w:r>
      <w:r w:rsidRPr="00531F24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MX"/>
        </w:rPr>
        <w:t>b</w:t>
      </w:r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feature/router-</w:t>
      </w:r>
      <w:proofErr w:type="spellStart"/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redux</w:t>
      </w:r>
      <w:proofErr w:type="spellEnd"/>
    </w:p>
    <w:p w:rsidR="00531F24" w:rsidRPr="00531F24" w:rsidRDefault="00531F24" w:rsidP="00531F24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531F24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Ya que nos encontramos dentro de la rama vamos a instalar </w:t>
      </w:r>
      <w:proofErr w:type="spellStart"/>
      <w:r w:rsidRPr="00531F24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React</w:t>
      </w:r>
      <w:proofErr w:type="spellEnd"/>
      <w:r w:rsidRPr="00531F24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 </w:t>
      </w:r>
      <w:proofErr w:type="spellStart"/>
      <w:r w:rsidRPr="00531F24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Router</w:t>
      </w:r>
      <w:proofErr w:type="spellEnd"/>
      <w:r w:rsidRPr="00531F24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, la librería que nos va a permitir manejar rutas dentro de nuestra aplicación:</w:t>
      </w:r>
    </w:p>
    <w:p w:rsidR="00531F24" w:rsidRPr="00531F24" w:rsidRDefault="00531F24" w:rsidP="00531F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spellStart"/>
      <w:proofErr w:type="gramStart"/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npm</w:t>
      </w:r>
      <w:proofErr w:type="spellEnd"/>
      <w:proofErr w:type="gramEnd"/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</w:t>
      </w:r>
      <w:r w:rsidRPr="00531F24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MX"/>
        </w:rPr>
        <w:t>install</w:t>
      </w:r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react-router-</w:t>
      </w:r>
      <w:proofErr w:type="spellStart"/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dom</w:t>
      </w:r>
      <w:proofErr w:type="spellEnd"/>
      <w:r w:rsidRPr="00531F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</w:t>
      </w:r>
      <w:r w:rsidRPr="00531F24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n-US" w:eastAsia="es-MX"/>
        </w:rPr>
        <w:t>--save</w:t>
      </w:r>
    </w:p>
    <w:p w:rsidR="004E1AED" w:rsidRDefault="004E1AED" w:rsidP="00531F24">
      <w:pPr>
        <w:rPr>
          <w:lang w:val="en-US"/>
        </w:rPr>
      </w:pPr>
    </w:p>
    <w:p w:rsidR="006632D7" w:rsidRPr="006632D7" w:rsidRDefault="006632D7" w:rsidP="00531F24">
      <w:pPr>
        <w:rPr>
          <w:u w:val="single"/>
          <w:lang w:val="en-US"/>
        </w:rPr>
      </w:pPr>
    </w:p>
    <w:p w:rsidR="006632D7" w:rsidRDefault="006632D7" w:rsidP="006632D7">
      <w:pPr>
        <w:pStyle w:val="Ttulo1"/>
      </w:pPr>
      <w:r w:rsidRPr="00531F24">
        <w:t>¿Qué es React Router y cómo instalarlo?</w:t>
      </w:r>
    </w:p>
    <w:p w:rsidR="006632D7" w:rsidRPr="006632D7" w:rsidRDefault="006632D7" w:rsidP="006632D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Dentro de nuestro proyecto vamos a crear una carpeta llamada </w:t>
      </w:r>
      <w:proofErr w:type="spellStart"/>
      <w:r w:rsidRPr="0049635C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routes</w:t>
      </w:r>
      <w:proofErr w:type="spellEnd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 donde vamos a ir añadiendo las rutas que necesitemos en la aplicación.</w:t>
      </w:r>
    </w:p>
    <w:p w:rsidR="006632D7" w:rsidRPr="006632D7" w:rsidRDefault="006632D7" w:rsidP="006632D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Las rutas que añadamos debemos definirlas con el componente </w:t>
      </w:r>
      <w:proofErr w:type="spellStart"/>
      <w:r w:rsidRPr="0049635C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Route</w:t>
      </w:r>
      <w:proofErr w:type="spellEnd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 y estas deben estar encapsuladas dentro del componente </w:t>
      </w:r>
      <w:proofErr w:type="spellStart"/>
      <w:r w:rsidRPr="0049635C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BrowserRouter</w:t>
      </w:r>
      <w:proofErr w:type="spellEnd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 del paquete de </w:t>
      </w:r>
      <w:proofErr w:type="spellStart"/>
      <w:r w:rsidRPr="0049635C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react</w:t>
      </w:r>
      <w:proofErr w:type="spellEnd"/>
      <w:r w:rsidRPr="0049635C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-</w:t>
      </w:r>
      <w:proofErr w:type="spellStart"/>
      <w:r w:rsidRPr="0049635C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router</w:t>
      </w:r>
      <w:proofErr w:type="spellEnd"/>
      <w:r w:rsidRPr="0049635C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-dom</w:t>
      </w:r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. Para definir una ruta con el componente </w:t>
      </w:r>
      <w:proofErr w:type="spellStart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Route</w:t>
      </w:r>
      <w:proofErr w:type="spellEnd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 debemos pasarle las </w:t>
      </w:r>
      <w:proofErr w:type="spellStart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props</w:t>
      </w:r>
      <w:proofErr w:type="spellEnd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 de:</w:t>
      </w:r>
    </w:p>
    <w:p w:rsidR="006632D7" w:rsidRPr="006632D7" w:rsidRDefault="006632D7" w:rsidP="006632D7">
      <w:pPr>
        <w:numPr>
          <w:ilvl w:val="0"/>
          <w:numId w:val="19"/>
        </w:numPr>
        <w:shd w:val="clear" w:color="auto" w:fill="FFFFFF"/>
        <w:spacing w:before="0" w:after="0" w:line="240" w:lineRule="auto"/>
        <w:ind w:left="113" w:right="113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proofErr w:type="spellStart"/>
      <w:r w:rsidRPr="0049635C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path</w:t>
      </w:r>
      <w:proofErr w:type="spellEnd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 para indicar la </w:t>
      </w:r>
      <w:proofErr w:type="spellStart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url</w:t>
      </w:r>
      <w:proofErr w:type="spellEnd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.</w:t>
      </w:r>
    </w:p>
    <w:p w:rsidR="006632D7" w:rsidRPr="006632D7" w:rsidRDefault="006632D7" w:rsidP="006632D7">
      <w:pPr>
        <w:numPr>
          <w:ilvl w:val="0"/>
          <w:numId w:val="19"/>
        </w:numPr>
        <w:shd w:val="clear" w:color="auto" w:fill="FFFFFF"/>
        <w:spacing w:before="0" w:after="0" w:line="240" w:lineRule="auto"/>
        <w:ind w:left="113" w:right="113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proofErr w:type="spellStart"/>
      <w:r w:rsidRPr="0049635C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exact</w:t>
      </w:r>
      <w:proofErr w:type="spellEnd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 si queremos que funcione única y exactamente con la </w:t>
      </w:r>
      <w:proofErr w:type="spellStart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url</w:t>
      </w:r>
      <w:proofErr w:type="spellEnd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 que le digamos.</w:t>
      </w:r>
    </w:p>
    <w:p w:rsidR="006632D7" w:rsidRDefault="006632D7" w:rsidP="006632D7">
      <w:pPr>
        <w:numPr>
          <w:ilvl w:val="0"/>
          <w:numId w:val="19"/>
        </w:numPr>
        <w:shd w:val="clear" w:color="auto" w:fill="FFFFFF"/>
        <w:spacing w:before="0" w:after="0" w:line="240" w:lineRule="auto"/>
        <w:ind w:left="113" w:right="113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proofErr w:type="spellStart"/>
      <w:r w:rsidRPr="0049635C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component</w:t>
      </w:r>
      <w:proofErr w:type="spellEnd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 para indicarle el componente que va a </w:t>
      </w:r>
      <w:proofErr w:type="spellStart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renderizar</w:t>
      </w:r>
      <w:proofErr w:type="spellEnd"/>
      <w:r w:rsidRPr="006632D7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.</w:t>
      </w:r>
    </w:p>
    <w:p w:rsidR="0049635C" w:rsidRDefault="0049635C" w:rsidP="0049635C">
      <w:pPr>
        <w:shd w:val="clear" w:color="auto" w:fill="FFFFFF"/>
        <w:spacing w:before="0" w:after="0" w:line="240" w:lineRule="auto"/>
        <w:ind w:left="113" w:right="113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</w:p>
    <w:p w:rsidR="0049635C" w:rsidRPr="006632D7" w:rsidRDefault="0049635C" w:rsidP="0049635C">
      <w:pPr>
        <w:shd w:val="clear" w:color="auto" w:fill="FFFFFF"/>
        <w:spacing w:before="0" w:after="0" w:line="240" w:lineRule="auto"/>
        <w:ind w:left="113" w:right="113"/>
        <w:rPr>
          <w:rFonts w:ascii="Arial" w:eastAsia="Times New Roman" w:hAnsi="Arial" w:cs="Arial"/>
          <w:color w:val="273B47"/>
          <w:sz w:val="20"/>
          <w:szCs w:val="20"/>
          <w:lang w:val="en-US" w:eastAsia="es-MX"/>
        </w:rPr>
      </w:pPr>
      <w:proofErr w:type="spellStart"/>
      <w:proofErr w:type="gramStart"/>
      <w:r w:rsidRPr="0049635C">
        <w:rPr>
          <w:rFonts w:ascii="Lucida Console" w:hAnsi="Lucida Console" w:cs="Lucida Console"/>
          <w:sz w:val="18"/>
          <w:szCs w:val="18"/>
          <w:lang w:val="en-US"/>
        </w:rPr>
        <w:t>npm</w:t>
      </w:r>
      <w:proofErr w:type="spellEnd"/>
      <w:proofErr w:type="gramEnd"/>
      <w:r w:rsidRPr="0049635C">
        <w:rPr>
          <w:rFonts w:ascii="Lucida Console" w:hAnsi="Lucida Console" w:cs="Lucida Console"/>
          <w:sz w:val="18"/>
          <w:szCs w:val="18"/>
          <w:lang w:val="en-US"/>
        </w:rPr>
        <w:t xml:space="preserve"> run start</w:t>
      </w:r>
    </w:p>
    <w:p w:rsidR="006632D7" w:rsidRPr="0049635C" w:rsidRDefault="0049635C" w:rsidP="0049635C">
      <w:pPr>
        <w:rPr>
          <w:sz w:val="20"/>
          <w:szCs w:val="20"/>
          <w:lang w:val="en-US"/>
        </w:rPr>
      </w:pPr>
      <w:proofErr w:type="spellStart"/>
      <w:proofErr w:type="gramStart"/>
      <w:r w:rsidRPr="0049635C">
        <w:rPr>
          <w:rFonts w:ascii="Lucida Console" w:hAnsi="Lucida Console" w:cs="Lucida Console"/>
          <w:sz w:val="18"/>
          <w:szCs w:val="18"/>
          <w:lang w:val="en-US"/>
        </w:rPr>
        <w:t>json</w:t>
      </w:r>
      <w:proofErr w:type="spellEnd"/>
      <w:r w:rsidRPr="0049635C">
        <w:rPr>
          <w:rFonts w:ascii="Lucida Console" w:hAnsi="Lucida Console" w:cs="Lucida Console"/>
          <w:sz w:val="18"/>
          <w:szCs w:val="18"/>
          <w:lang w:val="en-US"/>
        </w:rPr>
        <w:t>-server</w:t>
      </w:r>
      <w:proofErr w:type="gramEnd"/>
      <w:r w:rsidRPr="0049635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9635C">
        <w:rPr>
          <w:rFonts w:ascii="Lucida Console" w:hAnsi="Lucida Console" w:cs="Lucida Console"/>
          <w:sz w:val="18"/>
          <w:szCs w:val="18"/>
          <w:lang w:val="en-US"/>
        </w:rPr>
        <w:t>initialState.json</w:t>
      </w:r>
      <w:proofErr w:type="spellEnd"/>
    </w:p>
    <w:p w:rsidR="0049635C" w:rsidRPr="0049635C" w:rsidRDefault="0049635C" w:rsidP="00531F24">
      <w:pPr>
        <w:rPr>
          <w:sz w:val="20"/>
          <w:szCs w:val="20"/>
          <w:lang w:val="en-US"/>
        </w:rPr>
      </w:pPr>
    </w:p>
    <w:p w:rsidR="0049635C" w:rsidRPr="0049635C" w:rsidRDefault="0049635C" w:rsidP="0049635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proofErr w:type="spellStart"/>
      <w:r w:rsidRPr="0049635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Recien</w:t>
      </w:r>
      <w:proofErr w:type="spellEnd"/>
      <w:r w:rsidRPr="0049635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tuve un tipo en App.js</w:t>
      </w: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gramStart"/>
      <w:r w:rsidRPr="0049635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import</w:t>
      </w:r>
      <w:proofErr w:type="gramEnd"/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React </w:t>
      </w:r>
      <w:r w:rsidRPr="0049635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from</w:t>
      </w:r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r w:rsidRPr="0049635C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"react"</w:t>
      </w:r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;</w:t>
      </w: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gramStart"/>
      <w:r w:rsidRPr="0049635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import</w:t>
      </w:r>
      <w:proofErr w:type="gramEnd"/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{ </w:t>
      </w:r>
      <w:proofErr w:type="spellStart"/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BrowserRouter</w:t>
      </w:r>
      <w:proofErr w:type="spellEnd"/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, Route } </w:t>
      </w:r>
      <w:r w:rsidRPr="0049635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from</w:t>
      </w:r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r w:rsidRPr="0049635C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"react-router-</w:t>
      </w:r>
      <w:proofErr w:type="spellStart"/>
      <w:r w:rsidRPr="0049635C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dom</w:t>
      </w:r>
      <w:proofErr w:type="spellEnd"/>
      <w:r w:rsidRPr="0049635C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</w:t>
      </w:r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;</w:t>
      </w: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gramStart"/>
      <w:r w:rsidRPr="0049635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import</w:t>
      </w:r>
      <w:proofErr w:type="gramEnd"/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Home </w:t>
      </w:r>
      <w:r w:rsidRPr="0049635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from</w:t>
      </w:r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r w:rsidRPr="0049635C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"../containers/Home"</w:t>
      </w:r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;</w:t>
      </w: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spellStart"/>
      <w:proofErr w:type="gramStart"/>
      <w:r w:rsidRPr="0049635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const</w:t>
      </w:r>
      <w:proofErr w:type="spellEnd"/>
      <w:proofErr w:type="gramEnd"/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App = () =&gt;  (</w:t>
      </w: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</w:t>
      </w:r>
      <w:r w:rsidRPr="0049635C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</w:t>
      </w:r>
      <w:proofErr w:type="spellStart"/>
      <w:r w:rsidRPr="0049635C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BrowserRouter</w:t>
      </w:r>
      <w:proofErr w:type="spellEnd"/>
      <w:r w:rsidRPr="0049635C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r w:rsidRPr="0049635C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&lt;Route exact path=</w:t>
      </w:r>
      <w:r w:rsidRPr="0049635C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"/"</w:t>
      </w:r>
      <w:r w:rsidRPr="0049635C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component</w:t>
      </w:r>
      <w:proofErr w:type="gramStart"/>
      <w:r w:rsidRPr="0049635C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9635C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{</w:t>
      </w:r>
      <w:proofErr w:type="gramEnd"/>
      <w:r w:rsidRPr="0049635C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Home}</w:t>
      </w:r>
      <w:r w:rsidRPr="0049635C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/&gt;</w:t>
      </w: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</w:t>
      </w:r>
      <w:r w:rsidRPr="0049635C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&lt;/</w:t>
      </w:r>
      <w:proofErr w:type="spellStart"/>
      <w:r w:rsidRPr="0049635C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BrowserRouter</w:t>
      </w:r>
      <w:proofErr w:type="spellEnd"/>
      <w:r w:rsidRPr="0049635C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&gt;</w:t>
      </w:r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)</w:t>
      </w: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proofErr w:type="spellStart"/>
      <w:proofErr w:type="gramStart"/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export</w:t>
      </w:r>
      <w:proofErr w:type="spellEnd"/>
      <w:proofErr w:type="gramEnd"/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default App;</w:t>
      </w: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49635C" w:rsidRPr="0049635C" w:rsidRDefault="0049635C" w:rsidP="0049635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proofErr w:type="gramStart"/>
      <w:r w:rsidRPr="0049635C">
        <w:rPr>
          <w:rFonts w:ascii="Arial" w:eastAsia="Times New Roman" w:hAnsi="Arial" w:cs="Arial"/>
          <w:b/>
          <w:bCs/>
          <w:color w:val="4A4A4A"/>
          <w:sz w:val="20"/>
          <w:szCs w:val="20"/>
          <w:lang w:val="es-MX" w:eastAsia="es-MX"/>
        </w:rPr>
        <w:t>e</w:t>
      </w:r>
      <w:ins w:id="0" w:author="Unknown">
        <w:r w:rsidRPr="0049635C">
          <w:rPr>
            <w:rFonts w:ascii="Arial" w:eastAsia="Times New Roman" w:hAnsi="Arial" w:cs="Arial"/>
            <w:b/>
            <w:bCs/>
            <w:color w:val="4A4A4A"/>
            <w:sz w:val="20"/>
            <w:szCs w:val="20"/>
            <w:lang w:val="es-MX" w:eastAsia="es-MX"/>
          </w:rPr>
          <w:t>s</w:t>
        </w:r>
        <w:proofErr w:type="gramEnd"/>
        <w:r w:rsidRPr="0049635C">
          <w:rPr>
            <w:rFonts w:ascii="Arial" w:eastAsia="Times New Roman" w:hAnsi="Arial" w:cs="Arial"/>
            <w:b/>
            <w:bCs/>
            <w:color w:val="4A4A4A"/>
            <w:sz w:val="20"/>
            <w:szCs w:val="20"/>
            <w:lang w:val="es-MX" w:eastAsia="es-MX"/>
          </w:rPr>
          <w:t xml:space="preserve"> con </w:t>
        </w:r>
        <w:proofErr w:type="spellStart"/>
        <w:r w:rsidRPr="0049635C">
          <w:rPr>
            <w:rFonts w:ascii="Arial" w:eastAsia="Times New Roman" w:hAnsi="Arial" w:cs="Arial"/>
            <w:b/>
            <w:bCs/>
            <w:color w:val="4A4A4A"/>
            <w:sz w:val="20"/>
            <w:szCs w:val="20"/>
            <w:lang w:val="es-MX" w:eastAsia="es-MX"/>
          </w:rPr>
          <w:t>parentesis</w:t>
        </w:r>
        <w:proofErr w:type="spellEnd"/>
        <w:r w:rsidRPr="0049635C">
          <w:rPr>
            <w:rFonts w:ascii="Arial" w:eastAsia="Times New Roman" w:hAnsi="Arial" w:cs="Arial"/>
            <w:b/>
            <w:bCs/>
            <w:color w:val="4A4A4A"/>
            <w:sz w:val="20"/>
            <w:szCs w:val="20"/>
            <w:lang w:val="es-MX" w:eastAsia="es-MX"/>
          </w:rPr>
          <w:t>, no con llaves</w:t>
        </w:r>
      </w:ins>
      <w:r w:rsidRPr="0049635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. Tarde 15 minutos en darme cuenta </w:t>
      </w:r>
      <w:proofErr w:type="spellStart"/>
      <w:r w:rsidRPr="0049635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jaja</w:t>
      </w:r>
      <w:proofErr w:type="spellEnd"/>
      <w:r w:rsidRPr="0049635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!</w:t>
      </w:r>
    </w:p>
    <w:p w:rsidR="0049635C" w:rsidRPr="0049635C" w:rsidRDefault="0049635C" w:rsidP="00531F24">
      <w:pPr>
        <w:rPr>
          <w:sz w:val="20"/>
          <w:szCs w:val="20"/>
          <w:lang w:val="es-MX"/>
        </w:rPr>
      </w:pPr>
    </w:p>
    <w:p w:rsidR="0049635C" w:rsidRPr="0049635C" w:rsidRDefault="0049635C" w:rsidP="0049635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49635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Yo tuve un pequeño problema con el </w:t>
      </w:r>
      <w:proofErr w:type="spellStart"/>
      <w:r w:rsidRPr="0049635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json</w:t>
      </w:r>
      <w:proofErr w:type="spellEnd"/>
      <w:r w:rsidRPr="0049635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-server porque no lo tenía instalado globalmente, ejecutando el siguiente comando </w:t>
      </w:r>
      <w:proofErr w:type="spellStart"/>
      <w:r w:rsidRPr="0049635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sirvio</w:t>
      </w:r>
      <w:proofErr w:type="spellEnd"/>
      <w:r w:rsidRPr="0049635C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perfecto todo lo demás.</w:t>
      </w:r>
    </w:p>
    <w:p w:rsidR="0049635C" w:rsidRPr="0049635C" w:rsidRDefault="0049635C" w:rsidP="0049635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spellStart"/>
      <w:proofErr w:type="gramStart"/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npm</w:t>
      </w:r>
      <w:proofErr w:type="spellEnd"/>
      <w:proofErr w:type="gramEnd"/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r w:rsidRPr="0049635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install</w:t>
      </w:r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-g </w:t>
      </w:r>
      <w:proofErr w:type="spellStart"/>
      <w:r w:rsidRPr="0049635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json</w:t>
      </w:r>
      <w:proofErr w:type="spellEnd"/>
      <w:r w:rsidRPr="0049635C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</w:t>
      </w:r>
      <w:r w:rsidRPr="0049635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server</w:t>
      </w:r>
    </w:p>
    <w:p w:rsidR="0049635C" w:rsidRDefault="0049635C" w:rsidP="0049635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proofErr w:type="spellStart"/>
      <w:r w:rsidRPr="0049635C">
        <w:rPr>
          <w:rFonts w:ascii="Arial" w:eastAsia="Times New Roman" w:hAnsi="Arial" w:cs="Arial"/>
          <w:color w:val="4A4A4A"/>
          <w:sz w:val="20"/>
          <w:szCs w:val="20"/>
          <w:lang w:val="en-US" w:eastAsia="es-MX"/>
        </w:rPr>
        <w:t>Tomado</w:t>
      </w:r>
      <w:proofErr w:type="spellEnd"/>
      <w:r w:rsidRPr="0049635C">
        <w:rPr>
          <w:rFonts w:ascii="Arial" w:eastAsia="Times New Roman" w:hAnsi="Arial" w:cs="Arial"/>
          <w:color w:val="4A4A4A"/>
          <w:sz w:val="20"/>
          <w:szCs w:val="20"/>
          <w:lang w:val="en-US" w:eastAsia="es-MX"/>
        </w:rPr>
        <w:t xml:space="preserve"> de: </w:t>
      </w:r>
      <w:hyperlink r:id="rId11" w:tgtFrame="_blank" w:history="1">
        <w:r w:rsidRPr="0049635C">
          <w:rPr>
            <w:rFonts w:ascii="Arial" w:eastAsia="Times New Roman" w:hAnsi="Arial" w:cs="Arial"/>
            <w:color w:val="0791E6"/>
            <w:sz w:val="20"/>
            <w:szCs w:val="20"/>
            <w:lang w:val="en-US" w:eastAsia="es-MX"/>
          </w:rPr>
          <w:t>https://www.npmjs.com/package/json-server</w:t>
        </w:r>
      </w:hyperlink>
    </w:p>
    <w:p w:rsidR="0049635C" w:rsidRDefault="0049635C" w:rsidP="0049635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</w:p>
    <w:p w:rsidR="0049635C" w:rsidRDefault="00EE419A" w:rsidP="0049635C">
      <w:pPr>
        <w:pStyle w:val="Ttulo1"/>
      </w:pPr>
      <w:r w:rsidRPr="00EE419A">
        <w:lastRenderedPageBreak/>
        <w:t>Container: Login</w:t>
      </w:r>
    </w:p>
    <w:p w:rsidR="0049635C" w:rsidRPr="0049635C" w:rsidRDefault="0049635C" w:rsidP="0049635C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eastAsia="es-MX"/>
        </w:rPr>
      </w:pPr>
    </w:p>
    <w:p w:rsidR="00EE419A" w:rsidRPr="00EE419A" w:rsidRDefault="00EE419A" w:rsidP="00EE419A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EE419A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Vamos a descargar el proyecto del curso de </w:t>
      </w:r>
      <w:proofErr w:type="spellStart"/>
      <w:r w:rsidRPr="00EE419A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Frontend</w:t>
      </w:r>
      <w:proofErr w:type="spellEnd"/>
      <w:r w:rsidRPr="00EE419A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 de escuela de JavaScript para crear los componentes que necesitaremos, en caso de que vengas del curso de </w:t>
      </w:r>
      <w:proofErr w:type="spellStart"/>
      <w:r w:rsidRPr="00EE419A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React</w:t>
      </w:r>
      <w:proofErr w:type="spellEnd"/>
      <w:r w:rsidRPr="00EE419A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 no debes descargar nada.</w:t>
      </w:r>
    </w:p>
    <w:p w:rsidR="00EE419A" w:rsidRPr="00EE419A" w:rsidRDefault="00EE419A" w:rsidP="00EE419A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EE419A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Debemos modificar nuestra configuración del entorno de desarrollo local para que pueda funcionar con el uso de rutas, debemos ir al archivo </w:t>
      </w:r>
      <w:r w:rsidRPr="00EE419A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webpack.config.js</w:t>
      </w:r>
      <w:r w:rsidRPr="00EE419A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 y añadir este fragmento de código antes de </w:t>
      </w:r>
      <w:proofErr w:type="spellStart"/>
      <w:r w:rsidRPr="00EE419A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plugins</w:t>
      </w:r>
      <w:proofErr w:type="spellEnd"/>
      <w:r w:rsidRPr="00EE419A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:</w:t>
      </w:r>
    </w:p>
    <w:p w:rsidR="00EE419A" w:rsidRPr="00EE419A" w:rsidRDefault="00EE419A" w:rsidP="00EE419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proofErr w:type="spellStart"/>
      <w:r w:rsidRPr="00EE419A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MX"/>
        </w:rPr>
        <w:t>module</w:t>
      </w:r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.exports</w:t>
      </w:r>
      <w:proofErr w:type="spellEnd"/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= {</w:t>
      </w:r>
    </w:p>
    <w:p w:rsidR="00EE419A" w:rsidRPr="00EE419A" w:rsidRDefault="00EE419A" w:rsidP="00EE419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 {</w:t>
      </w:r>
      <w:r w:rsidRPr="00EE419A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n-US" w:eastAsia="es-MX"/>
        </w:rPr>
        <w:t>/*...*/</w:t>
      </w:r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}</w:t>
      </w:r>
    </w:p>
    <w:p w:rsidR="00EE419A" w:rsidRPr="00EE419A" w:rsidRDefault="00EE419A" w:rsidP="00EE419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 </w:t>
      </w:r>
      <w:proofErr w:type="spellStart"/>
      <w:proofErr w:type="gramStart"/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devServer</w:t>
      </w:r>
      <w:proofErr w:type="spellEnd"/>
      <w:proofErr w:type="gramEnd"/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: {  </w:t>
      </w:r>
    </w:p>
    <w:p w:rsidR="00EE419A" w:rsidRPr="00EE419A" w:rsidRDefault="00EE419A" w:rsidP="00EE419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   </w:t>
      </w:r>
      <w:proofErr w:type="spellStart"/>
      <w:proofErr w:type="gramStart"/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historyApiFallback</w:t>
      </w:r>
      <w:proofErr w:type="spellEnd"/>
      <w:proofErr w:type="gramEnd"/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: </w:t>
      </w:r>
      <w:r w:rsidRPr="00EE419A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MX"/>
        </w:rPr>
        <w:t>true</w:t>
      </w:r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,  </w:t>
      </w:r>
    </w:p>
    <w:p w:rsidR="00EE419A" w:rsidRPr="00EE419A" w:rsidRDefault="00EE419A" w:rsidP="00EE419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 </w:t>
      </w:r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},</w:t>
      </w:r>
    </w:p>
    <w:p w:rsidR="00EE419A" w:rsidRPr="00EE419A" w:rsidRDefault="00EE419A" w:rsidP="00EE419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 {</w:t>
      </w:r>
      <w:r w:rsidRPr="00EE419A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/*...*/</w:t>
      </w:r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}</w:t>
      </w:r>
    </w:p>
    <w:p w:rsidR="00EE419A" w:rsidRPr="00EE419A" w:rsidRDefault="00EE419A" w:rsidP="00EE419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EE419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}</w:t>
      </w:r>
    </w:p>
    <w:p w:rsidR="0049635C" w:rsidRDefault="0049635C" w:rsidP="00531F24">
      <w:pPr>
        <w:rPr>
          <w:lang w:val="es-MX"/>
        </w:rPr>
      </w:pPr>
    </w:p>
    <w:p w:rsidR="00444EE7" w:rsidRPr="00444EE7" w:rsidRDefault="00444EE7" w:rsidP="00444EE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bookmarkStart w:id="1" w:name="_GoBack"/>
      <w:proofErr w:type="spellStart"/>
      <w:r w:rsidRPr="00444EE7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Aqui</w:t>
      </w:r>
      <w:proofErr w:type="spellEnd"/>
      <w:r w:rsidRPr="00444EE7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</w:t>
      </w:r>
      <w:proofErr w:type="spellStart"/>
      <w:r w:rsidRPr="00444EE7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esta</w:t>
      </w:r>
      <w:proofErr w:type="spellEnd"/>
      <w:r w:rsidRPr="00444EE7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el </w:t>
      </w:r>
      <w:proofErr w:type="spellStart"/>
      <w:r w:rsidRPr="00444EE7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codigo</w:t>
      </w:r>
      <w:proofErr w:type="spellEnd"/>
      <w:r w:rsidRPr="00444EE7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de </w:t>
      </w:r>
      <w:proofErr w:type="spellStart"/>
      <w:r w:rsidRPr="00444EE7">
        <w:rPr>
          <w:rFonts w:ascii="Courier New" w:eastAsia="Times New Roman" w:hAnsi="Courier New" w:cs="Courier New"/>
          <w:color w:val="4A4A4A"/>
          <w:sz w:val="20"/>
          <w:szCs w:val="20"/>
          <w:lang w:val="es-MX" w:eastAsia="es-MX"/>
        </w:rPr>
        <w:t>section</w:t>
      </w:r>
      <w:proofErr w:type="spellEnd"/>
      <w:r w:rsidRPr="00444EE7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 para quien lo necesite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&lt;section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className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'login'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&lt;section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className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proofErr w:type="spellStart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login__container</w:t>
      </w:r>
      <w:proofErr w:type="spellEnd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&lt;h2&gt;</w:t>
      </w:r>
      <w:proofErr w:type="spellStart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Inicia</w:t>
      </w:r>
      <w:proofErr w:type="spellEnd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sesión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&lt;/h2&gt;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&lt;form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className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proofErr w:type="spellStart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login__container</w:t>
      </w:r>
      <w:proofErr w:type="spellEnd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--form'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&lt;input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className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'input'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type=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'text'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placeholder=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proofErr w:type="spellStart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Correo</w:t>
      </w:r>
      <w:proofErr w:type="spellEnd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/&gt;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&lt;input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className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'input'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type=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'password'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placeholder=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proofErr w:type="spellStart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Contraseña</w:t>
      </w:r>
      <w:proofErr w:type="spellEnd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/&gt;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&lt;button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className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'button'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  <w:proofErr w:type="spellStart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Iniciar</w:t>
      </w:r>
      <w:proofErr w:type="spellEnd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sesión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&lt;/button&gt;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&lt;div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className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proofErr w:type="spellStart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login__container</w:t>
      </w:r>
      <w:proofErr w:type="spellEnd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--remember-me'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</w:t>
      </w:r>
      <w:proofErr w:type="gram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label</w:t>
      </w:r>
      <w:proofErr w:type="gram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&lt;input type=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'checkbox'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id=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'cbox1'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value=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proofErr w:type="spellStart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first_checkbox</w:t>
      </w:r>
      <w:proofErr w:type="spellEnd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/&gt;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Recuérdame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&lt;/</w:t>
      </w:r>
      <w:proofErr w:type="spellStart"/>
      <w:proofErr w:type="gram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label</w:t>
      </w:r>
      <w:proofErr w:type="spellEnd"/>
      <w:proofErr w:type="gram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 xml:space="preserve">&lt;a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href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'/'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&gt;</w:t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Olvidé mi contraseña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&lt;/a&gt;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&lt;/div&gt;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&lt;/form&gt;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&lt;section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className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proofErr w:type="spellStart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login__container</w:t>
      </w:r>
      <w:proofErr w:type="spellEnd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--social-media'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</w:t>
      </w:r>
      <w:proofErr w:type="gram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div</w:t>
      </w:r>
      <w:proofErr w:type="gram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img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src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proofErr w:type="gramStart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..</w:t>
      </w:r>
      <w:proofErr w:type="gramEnd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/assets/google-icon.png'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/&gt;</w:t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Inicia</w:t>
      </w:r>
      <w:proofErr w:type="spellEnd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sesión</w:t>
      </w:r>
      <w:proofErr w:type="spellEnd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con Google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&lt;/div&gt;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</w:t>
      </w:r>
      <w:proofErr w:type="gram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div</w:t>
      </w:r>
      <w:proofErr w:type="gram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img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src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proofErr w:type="gramStart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..</w:t>
      </w:r>
      <w:proofErr w:type="gramEnd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/assets/twitter-icon.png'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 /&gt;</w:t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Inicia</w:t>
      </w:r>
      <w:proofErr w:type="spellEnd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sesión</w:t>
      </w:r>
      <w:proofErr w:type="spellEnd"/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con Twitter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&lt;/div&gt;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&lt;/section&gt;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 xml:space="preserve">&lt;p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className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</w:t>
      </w:r>
      <w:proofErr w:type="spellStart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login__container</w:t>
      </w:r>
      <w:proofErr w:type="spellEnd"/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--register'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No tienes ninguna cuenta 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 xml:space="preserve">&lt;a </w:t>
      </w:r>
      <w:proofErr w:type="spell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href</w:t>
      </w:r>
      <w:proofErr w:type="spell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=</w:t>
      </w:r>
      <w:r w:rsidRPr="00444EE7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''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&gt;</w:t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Regístrate</w:t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&lt;/a&gt;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&lt;/p&gt;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&lt;/</w:t>
      </w:r>
      <w:proofErr w:type="spellStart"/>
      <w:proofErr w:type="gram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section</w:t>
      </w:r>
      <w:proofErr w:type="spellEnd"/>
      <w:proofErr w:type="gram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&gt;</w:t>
      </w:r>
    </w:p>
    <w:p w:rsidR="00444EE7" w:rsidRPr="00444EE7" w:rsidRDefault="00444EE7" w:rsidP="00444EE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444EE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&lt;/</w:t>
      </w:r>
      <w:proofErr w:type="spellStart"/>
      <w:proofErr w:type="gramStart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section</w:t>
      </w:r>
      <w:proofErr w:type="spellEnd"/>
      <w:proofErr w:type="gramEnd"/>
      <w:r w:rsidRPr="00444EE7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&gt;</w:t>
      </w:r>
    </w:p>
    <w:bookmarkEnd w:id="1"/>
    <w:p w:rsidR="00444EE7" w:rsidRPr="0049635C" w:rsidRDefault="00444EE7" w:rsidP="00531F24">
      <w:pPr>
        <w:rPr>
          <w:lang w:val="es-MX"/>
        </w:rPr>
      </w:pPr>
    </w:p>
    <w:sectPr w:rsidR="00444EE7" w:rsidRPr="0049635C" w:rsidSect="004E1AED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857" w:rsidRDefault="00C60857">
      <w:pPr>
        <w:spacing w:after="0" w:line="240" w:lineRule="auto"/>
      </w:pPr>
      <w:r>
        <w:separator/>
      </w:r>
    </w:p>
  </w:endnote>
  <w:endnote w:type="continuationSeparator" w:id="0">
    <w:p w:rsidR="00C60857" w:rsidRDefault="00C60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444EE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857" w:rsidRDefault="00C60857">
      <w:pPr>
        <w:spacing w:after="0" w:line="240" w:lineRule="auto"/>
      </w:pPr>
      <w:r>
        <w:separator/>
      </w:r>
    </w:p>
  </w:footnote>
  <w:footnote w:type="continuationSeparator" w:id="0">
    <w:p w:rsidR="00C60857" w:rsidRDefault="00C60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872BB8"/>
    <w:multiLevelType w:val="multilevel"/>
    <w:tmpl w:val="D97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24"/>
    <w:rsid w:val="00117503"/>
    <w:rsid w:val="00194DF6"/>
    <w:rsid w:val="0020127B"/>
    <w:rsid w:val="00444EE7"/>
    <w:rsid w:val="0049635C"/>
    <w:rsid w:val="004E1AED"/>
    <w:rsid w:val="00531F24"/>
    <w:rsid w:val="005C12A5"/>
    <w:rsid w:val="006632D7"/>
    <w:rsid w:val="00A1310C"/>
    <w:rsid w:val="00C60857"/>
    <w:rsid w:val="00D47A97"/>
    <w:rsid w:val="00EE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C31EEB-D009-42A4-9F93-B025713A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semiHidden/>
    <w:unhideWhenUsed/>
    <w:rsid w:val="00531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hljs-keyword">
    <w:name w:val="hljs-keyword"/>
    <w:basedOn w:val="Fuentedeprrafopredeter"/>
    <w:rsid w:val="00531F24"/>
  </w:style>
  <w:style w:type="character" w:customStyle="1" w:styleId="hljs-title">
    <w:name w:val="hljs-title"/>
    <w:basedOn w:val="Fuentedeprrafopredeter"/>
    <w:rsid w:val="00531F24"/>
  </w:style>
  <w:style w:type="character" w:customStyle="1" w:styleId="hljs-selector-tag">
    <w:name w:val="hljs-selector-tag"/>
    <w:basedOn w:val="Fuentedeprrafopredeter"/>
    <w:rsid w:val="00531F24"/>
  </w:style>
  <w:style w:type="character" w:customStyle="1" w:styleId="hljs-comment">
    <w:name w:val="hljs-comment"/>
    <w:basedOn w:val="Fuentedeprrafopredeter"/>
    <w:rsid w:val="00531F24"/>
  </w:style>
  <w:style w:type="character" w:customStyle="1" w:styleId="hljs-string">
    <w:name w:val="hljs-string"/>
    <w:basedOn w:val="Fuentedeprrafopredeter"/>
    <w:rsid w:val="0049635C"/>
  </w:style>
  <w:style w:type="character" w:customStyle="1" w:styleId="xml">
    <w:name w:val="xml"/>
    <w:basedOn w:val="Fuentedeprrafopredeter"/>
    <w:rsid w:val="0049635C"/>
  </w:style>
  <w:style w:type="character" w:customStyle="1" w:styleId="hljs-tag">
    <w:name w:val="hljs-tag"/>
    <w:basedOn w:val="Fuentedeprrafopredeter"/>
    <w:rsid w:val="0049635C"/>
  </w:style>
  <w:style w:type="character" w:customStyle="1" w:styleId="hljs-name">
    <w:name w:val="hljs-name"/>
    <w:basedOn w:val="Fuentedeprrafopredeter"/>
    <w:rsid w:val="0049635C"/>
  </w:style>
  <w:style w:type="character" w:customStyle="1" w:styleId="hljs-attr">
    <w:name w:val="hljs-attr"/>
    <w:basedOn w:val="Fuentedeprrafopredeter"/>
    <w:rsid w:val="0049635C"/>
  </w:style>
  <w:style w:type="character" w:styleId="Textoennegrita">
    <w:name w:val="Strong"/>
    <w:basedOn w:val="Fuentedeprrafopredeter"/>
    <w:uiPriority w:val="22"/>
    <w:qFormat/>
    <w:rsid w:val="0049635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9635C"/>
    <w:rPr>
      <w:color w:val="0000FF"/>
      <w:u w:val="single"/>
    </w:rPr>
  </w:style>
  <w:style w:type="character" w:customStyle="1" w:styleId="hljs-builtin">
    <w:name w:val="hljs-built_in"/>
    <w:basedOn w:val="Fuentedeprrafopredeter"/>
    <w:rsid w:val="00EE419A"/>
  </w:style>
  <w:style w:type="character" w:customStyle="1" w:styleId="hljs-literal">
    <w:name w:val="hljs-literal"/>
    <w:basedOn w:val="Fuentedeprrafopredeter"/>
    <w:rsid w:val="00EE4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pmjs.com/package/json-serve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0D8"/>
    <w:rsid w:val="00FB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2993580D40648EFB5626A6933105C35">
    <w:name w:val="C2993580D40648EFB5626A6933105C35"/>
  </w:style>
  <w:style w:type="paragraph" w:customStyle="1" w:styleId="4B01EA2786B74161A001DF7439B52FB4">
    <w:name w:val="4B01EA2786B74161A001DF7439B52FB4"/>
  </w:style>
  <w:style w:type="paragraph" w:customStyle="1" w:styleId="95524E177C25405E96FA869B8BB1C159">
    <w:name w:val="95524E177C25405E96FA869B8BB1C1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13B4CE-DD5D-4C74-8225-F8DFDE1BF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197</TotalTime>
  <Pages>2</Pages>
  <Words>520</Words>
  <Characters>2863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1</cp:revision>
  <dcterms:created xsi:type="dcterms:W3CDTF">2020-09-26T21:38:00Z</dcterms:created>
  <dcterms:modified xsi:type="dcterms:W3CDTF">2020-09-27T00:55:00Z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